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2CF6" w:rsidRPr="00DE3E4B" w:rsidRDefault="006B2CF6" w:rsidP="008F7704">
      <w:r w:rsidRPr="00DE3E4B"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2336" behindDoc="0" locked="0" layoutInCell="1" allowOverlap="1" wp14:anchorId="04BAD240" wp14:editId="0E209C5F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CF6" w:rsidRPr="00DE3E4B" w:rsidRDefault="006B2CF6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iCs/>
                                <w:sz w:val="24"/>
                              </w:rPr>
                            </w:pPr>
                            <w:r w:rsidRPr="00DE3E4B">
                              <w:rPr>
                                <w:rFonts w:hint="eastAsia"/>
                                <w:iCs/>
                                <w:sz w:val="24"/>
                                <w:szCs w:val="24"/>
                              </w:rPr>
                              <w:t>客户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名字和</w:t>
                            </w:r>
                            <w:r w:rsidRPr="00DE3E4B">
                              <w:rPr>
                                <w:iCs/>
                                <w:sz w:val="24"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BAD2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5.75pt;margin-top:0;width:315pt;height:112.5pt;z-index:251662336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" filled="f" stroked="f">
                <v:textbox>
                  <w:txbxContent>
                    <w:p w:rsidR="006B2CF6" w:rsidRPr="00DE3E4B" w:rsidRDefault="006B2CF6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iCs/>
                          <w:sz w:val="24"/>
                        </w:rPr>
                      </w:pPr>
                      <w:r w:rsidRPr="00DE3E4B">
                        <w:rPr>
                          <w:rFonts w:hint="eastAsia"/>
                          <w:iCs/>
                          <w:sz w:val="24"/>
                          <w:szCs w:val="24"/>
                        </w:rPr>
                        <w:t>客户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名字和</w:t>
                      </w:r>
                      <w:r w:rsidRPr="00DE3E4B">
                        <w:rPr>
                          <w:iCs/>
                          <w:sz w:val="24"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dt>
      <w:sdtPr>
        <w:rPr>
          <w:rFonts w:asciiTheme="majorEastAsia" w:eastAsiaTheme="majorEastAsia" w:hAnsiTheme="majorEastAsia"/>
        </w:rPr>
        <w:id w:val="-42996905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/>
        </w:rPr>
      </w:sdtEndPr>
      <w:sdtContent>
        <w:p w:rsidR="00FA0A4F" w:rsidRPr="00DE3E4B" w:rsidRDefault="00FA0A4F">
          <w:pPr>
            <w:rPr>
              <w:rFonts w:asciiTheme="majorEastAsia" w:eastAsiaTheme="majorEastAsia" w:hAnsiTheme="majorEastAsia"/>
            </w:rPr>
          </w:pPr>
        </w:p>
        <w:p w:rsidR="00314AB3" w:rsidRPr="00DE3E4B" w:rsidRDefault="00FA0A4F" w:rsidP="008F7704">
          <w:r w:rsidRPr="00DE3E4B">
            <w:rPr>
              <w:noProof/>
              <w:lang w:bidi="ml-I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692D35D" wp14:editId="49C33C79">
                    <wp:simplePos x="0" y="0"/>
                    <wp:positionH relativeFrom="margin">
                      <wp:posOffset>488950</wp:posOffset>
                    </wp:positionH>
                    <wp:positionV relativeFrom="page">
                      <wp:posOffset>3460115</wp:posOffset>
                    </wp:positionV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A0A4F" w:rsidRPr="00AF53B7" w:rsidRDefault="00CB09D9">
                                <w:pPr>
                                  <w:pStyle w:val="a6"/>
                                  <w:spacing w:before="40" w:after="560" w:line="216" w:lineRule="auto"/>
                                  <w:rPr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餐厅订单系统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-</w:t>
                                    </w:r>
                                    <w:r w:rsidR="00F17CE0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系统</w:t>
                                    </w:r>
                                    <w:r w:rsidR="00B62D17">
                                      <w:rPr>
                                        <w:rFonts w:hint="eastAsia"/>
                                        <w:sz w:val="72"/>
                                        <w:szCs w:val="72"/>
                                      </w:rPr>
                                      <w:t>架构</w:t>
                                    </w:r>
                                    <w:r w:rsidR="00F17CE0">
                                      <w:rPr>
                                        <w:sz w:val="72"/>
                                        <w:szCs w:val="72"/>
                                      </w:rPr>
                                      <w:t>设计文档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40" w:after="40"/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A0A4F" w:rsidRPr="00AF53B7" w:rsidRDefault="00F17CE0">
                                    <w:pPr>
                                      <w:pStyle w:val="a6"/>
                                      <w:spacing w:before="80" w:after="40"/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sz w:val="24"/>
                                        <w:szCs w:val="24"/>
                                      </w:rPr>
                                      <w:t>Su-Fang Nie</w:t>
                                    </w:r>
                                  </w:p>
                                </w:sdtContent>
                              </w:sdt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FA0A4F" w:rsidRPr="00AF53B7" w:rsidRDefault="00FA0A4F">
                                <w:pPr>
                                  <w:pStyle w:val="a6"/>
                                  <w:spacing w:before="80" w:after="40"/>
                                  <w:rPr>
                                    <w:caps/>
                                    <w:sz w:val="24"/>
                                    <w:szCs w:val="24"/>
                                  </w:rPr>
                                </w:pPr>
                                <w:r w:rsidRPr="00AF53B7">
                                  <w:rPr>
                                    <w:rFonts w:hint="eastAsia"/>
                                    <w:caps/>
                                    <w:sz w:val="24"/>
                                    <w:szCs w:val="24"/>
                                  </w:rPr>
                                  <w:t>日期</w:t>
                                </w:r>
                                <w:r w:rsidRPr="00AF53B7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instrText xml:space="preserve"> DATE \@ "yyyy-MM-dd" </w:instrTex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B454E0">
                                  <w:rPr>
                                    <w:caps/>
                                    <w:noProof/>
                                    <w:sz w:val="24"/>
                                    <w:szCs w:val="24"/>
                                  </w:rPr>
                                  <w:t>2014-11-22</w:t>
                                </w:r>
                                <w:r w:rsidR="00A85F7B">
                                  <w:rPr>
                                    <w:cap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 w14:anchorId="0692D35D" id="Text Box 131" o:spid="_x0000_s1027" type="#_x0000_t202" style="position:absolute;margin-left:38.5pt;margin-top:272.45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" filled="f" stroked="f" strokeweight=".5pt">
                    <v:textbox style="mso-fit-shape-to-text:t" inset="0,0,0,0">
                      <w:txbxContent>
                        <w:p w:rsidR="00FA0A4F" w:rsidRPr="00AF53B7" w:rsidRDefault="00CB09D9">
                          <w:pPr>
                            <w:pStyle w:val="a6"/>
                            <w:spacing w:before="40" w:after="560" w:line="216" w:lineRule="auto"/>
                            <w:rPr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餐厅订单系统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-</w:t>
                              </w:r>
                              <w:r w:rsidR="00F17CE0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系统</w:t>
                              </w:r>
                              <w:r w:rsidR="00B62D17">
                                <w:rPr>
                                  <w:rFonts w:hint="eastAsia"/>
                                  <w:sz w:val="72"/>
                                  <w:szCs w:val="72"/>
                                </w:rPr>
                                <w:t>架构</w:t>
                              </w:r>
                              <w:r w:rsidR="00F17CE0">
                                <w:rPr>
                                  <w:sz w:val="72"/>
                                  <w:szCs w:val="72"/>
                                </w:rPr>
                                <w:t>设计文档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40" w:after="40"/>
                                <w:rPr>
                                  <w:cap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A0A4F" w:rsidRPr="00AF53B7" w:rsidRDefault="00F17CE0">
                              <w:pPr>
                                <w:pStyle w:val="a6"/>
                                <w:spacing w:before="80" w:after="40"/>
                                <w:rPr>
                                  <w:cap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sz w:val="24"/>
                                  <w:szCs w:val="24"/>
                                </w:rPr>
                                <w:t>Su-Fang Nie</w:t>
                              </w:r>
                            </w:p>
                          </w:sdtContent>
                        </w:sdt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</w:p>
                        <w:p w:rsidR="00FA0A4F" w:rsidRPr="00AF53B7" w:rsidRDefault="00FA0A4F">
                          <w:pPr>
                            <w:pStyle w:val="a6"/>
                            <w:spacing w:before="80" w:after="40"/>
                            <w:rPr>
                              <w:caps/>
                              <w:sz w:val="24"/>
                              <w:szCs w:val="24"/>
                            </w:rPr>
                          </w:pPr>
                          <w:r w:rsidRPr="00AF53B7">
                            <w:rPr>
                              <w:rFonts w:hint="eastAsia"/>
                              <w:caps/>
                              <w:sz w:val="24"/>
                              <w:szCs w:val="24"/>
                            </w:rPr>
                            <w:t>日期</w:t>
                          </w:r>
                          <w:r w:rsidRPr="00AF53B7">
                            <w:rPr>
                              <w:caps/>
                              <w:sz w:val="24"/>
                              <w:szCs w:val="24"/>
                            </w:rPr>
                            <w:t>：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begin"/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instrText xml:space="preserve"> DATE \@ "yyyy-MM-dd" </w:instrTex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B454E0">
                            <w:rPr>
                              <w:caps/>
                              <w:noProof/>
                              <w:sz w:val="24"/>
                              <w:szCs w:val="24"/>
                            </w:rPr>
                            <w:t>2014-11-22</w:t>
                          </w:r>
                          <w:r w:rsidR="00A85F7B">
                            <w:rPr>
                              <w:caps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E3E4B">
            <w:br w:type="page"/>
          </w:r>
        </w:p>
      </w:sdtContent>
    </w:sdt>
    <w:p w:rsidR="00FA0A4F" w:rsidRPr="00DE3E4B" w:rsidRDefault="00FA0A4F" w:rsidP="004450AB">
      <w:r w:rsidRPr="00DE3E4B">
        <w:rPr>
          <w:rFonts w:hint="eastAsia"/>
        </w:rPr>
        <w:t>文档版本</w:t>
      </w:r>
      <w:r w:rsidRPr="00DE3E4B">
        <w:t>历史</w:t>
      </w:r>
    </w:p>
    <w:tbl>
      <w:tblPr>
        <w:tblStyle w:val="a7"/>
        <w:tblW w:w="944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2541"/>
      </w:tblGrid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版本号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修订日期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修订人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审核</w:t>
            </w:r>
            <w:r w:rsidRPr="00DE3E4B">
              <w:rPr>
                <w:rFonts w:asciiTheme="majorEastAsia" w:eastAsiaTheme="majorEastAsia" w:hAnsiTheme="majorEastAsia"/>
              </w:rPr>
              <w:t>人</w:t>
            </w: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  <w:r w:rsidRPr="00DE3E4B">
              <w:rPr>
                <w:rFonts w:asciiTheme="majorEastAsia" w:eastAsiaTheme="majorEastAsia" w:hAnsiTheme="majorEastAsia" w:hint="eastAsia"/>
              </w:rPr>
              <w:t>变更内容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0.1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AD2ED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2014/11/21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CC5BE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初始化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0</w:t>
            </w:r>
            <w:r>
              <w:rPr>
                <w:rFonts w:asciiTheme="majorEastAsia" w:eastAsiaTheme="majorEastAsia" w:hAnsiTheme="majorEastAsia"/>
              </w:rPr>
              <w:t>.2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Xu Lin</w:t>
            </w:r>
          </w:p>
        </w:tc>
        <w:tc>
          <w:tcPr>
            <w:tcW w:w="1726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2</w:t>
            </w:r>
            <w:r>
              <w:rPr>
                <w:rFonts w:asciiTheme="majorEastAsia" w:eastAsiaTheme="majorEastAsia" w:hAnsiTheme="majorEastAsia"/>
              </w:rPr>
              <w:t>014/11/22</w:t>
            </w: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E1236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更新目录</w:t>
            </w:r>
          </w:p>
        </w:tc>
      </w:tr>
      <w:tr w:rsidR="007104C2" w:rsidRPr="00DE3E4B" w:rsidTr="00FA0A4F"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1726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2541" w:type="dxa"/>
          </w:tcPr>
          <w:p w:rsidR="00FA0A4F" w:rsidRPr="00DE3E4B" w:rsidRDefault="00FA0A4F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FA0A4F" w:rsidRPr="00DE3E4B" w:rsidRDefault="00FA0A4F">
      <w:pPr>
        <w:rPr>
          <w:rFonts w:asciiTheme="majorEastAsia" w:eastAsiaTheme="majorEastAsia" w:hAnsiTheme="majorEastAsia"/>
        </w:rPr>
      </w:pPr>
      <w:r w:rsidRPr="00DE3E4B">
        <w:rPr>
          <w:rFonts w:asciiTheme="majorEastAsia" w:eastAsiaTheme="majorEastAsia" w:hAnsiTheme="majorEastAsia"/>
        </w:rPr>
        <w:br w:type="page"/>
      </w:r>
    </w:p>
    <w:bookmarkStart w:id="0" w:name="_Toc404445519" w:displacedByCustomXml="next"/>
    <w:sdt>
      <w:sdtPr>
        <w:rPr>
          <w:rFonts w:asciiTheme="minorHAnsi" w:eastAsiaTheme="minorEastAsia" w:hAnsiTheme="minorHAnsi" w:cstheme="minorBidi"/>
          <w:sz w:val="22"/>
          <w:szCs w:val="22"/>
        </w:rPr>
        <w:id w:val="-2943710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838F2" w:rsidRPr="00E04F19" w:rsidRDefault="00D838F2" w:rsidP="00E04F19">
          <w:pPr>
            <w:pStyle w:val="1"/>
            <w:numPr>
              <w:ilvl w:val="0"/>
              <w:numId w:val="0"/>
            </w:numPr>
            <w:ind w:left="360" w:hanging="360"/>
          </w:pPr>
          <w:r w:rsidRPr="00E04F19">
            <w:rPr>
              <w:rFonts w:hint="eastAsia"/>
            </w:rPr>
            <w:t>目录</w:t>
          </w:r>
          <w:bookmarkEnd w:id="0"/>
        </w:p>
        <w:p w:rsidR="00FE1236" w:rsidRDefault="00D838F2">
          <w:pPr>
            <w:pStyle w:val="10"/>
            <w:tabs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r w:rsidRPr="00DE3E4B">
            <w:rPr>
              <w:rFonts w:asciiTheme="majorEastAsia" w:eastAsiaTheme="majorEastAsia" w:hAnsiTheme="majorEastAsia"/>
            </w:rPr>
            <w:fldChar w:fldCharType="begin"/>
          </w:r>
          <w:r w:rsidRPr="00DE3E4B">
            <w:rPr>
              <w:rFonts w:asciiTheme="majorEastAsia" w:eastAsiaTheme="majorEastAsia" w:hAnsiTheme="majorEastAsia"/>
            </w:rPr>
            <w:instrText xml:space="preserve"> TOC \o "1-3" \h \z \u </w:instrText>
          </w:r>
          <w:r w:rsidRPr="00DE3E4B">
            <w:rPr>
              <w:rFonts w:asciiTheme="majorEastAsia" w:eastAsiaTheme="majorEastAsia" w:hAnsiTheme="majorEastAsia"/>
            </w:rPr>
            <w:fldChar w:fldCharType="separate"/>
          </w:r>
          <w:hyperlink w:anchor="_Toc404445519" w:history="1">
            <w:r w:rsidR="00FE1236" w:rsidRPr="00723E29">
              <w:rPr>
                <w:rStyle w:val="ab"/>
                <w:rFonts w:hint="eastAsia"/>
                <w:noProof/>
              </w:rPr>
              <w:t>目录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_Toc404445519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2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0" w:history="1">
            <w:r w:rsidR="00FE1236" w:rsidRPr="00723E29">
              <w:rPr>
                <w:rStyle w:val="ab"/>
                <w:noProof/>
              </w:rPr>
              <w:t>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1" w:history="1">
            <w:r w:rsidR="00FE1236" w:rsidRPr="00723E29">
              <w:rPr>
                <w:rStyle w:val="ab"/>
                <w:noProof/>
              </w:rPr>
              <w:t>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文档目的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2" w:history="1">
            <w:r w:rsidR="00FE1236" w:rsidRPr="00723E29">
              <w:rPr>
                <w:rStyle w:val="ab"/>
                <w:noProof/>
              </w:rPr>
              <w:t>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文档范围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3" w:history="1">
            <w:r w:rsidR="00FE1236" w:rsidRPr="00723E29">
              <w:rPr>
                <w:rStyle w:val="ab"/>
                <w:noProof/>
              </w:rPr>
              <w:t>1.3.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缩写词列表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4" w:history="1">
            <w:r w:rsidR="00FE1236" w:rsidRPr="00723E29">
              <w:rPr>
                <w:rStyle w:val="ab"/>
                <w:noProof/>
              </w:rPr>
              <w:t>1.4.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参考内容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5" w:history="1">
            <w:r w:rsidR="00FE1236" w:rsidRPr="00723E29">
              <w:rPr>
                <w:rStyle w:val="ab"/>
                <w:noProof/>
              </w:rPr>
              <w:t>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系统范围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6" w:history="1">
            <w:r w:rsidR="00FE1236" w:rsidRPr="00723E29">
              <w:rPr>
                <w:rStyle w:val="ab"/>
                <w:noProof/>
              </w:rPr>
              <w:t>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系统实现技术选型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7" w:history="1">
            <w:r w:rsidR="00FE1236" w:rsidRPr="00723E29">
              <w:rPr>
                <w:rStyle w:val="ab"/>
                <w:noProof/>
              </w:rPr>
              <w:t>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Struts2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8" w:history="1">
            <w:r w:rsidR="00FE1236" w:rsidRPr="00723E29">
              <w:rPr>
                <w:rStyle w:val="ab"/>
                <w:noProof/>
              </w:rPr>
              <w:t>3.1.1.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29" w:history="1">
            <w:r w:rsidR="00FE1236" w:rsidRPr="00723E29">
              <w:rPr>
                <w:rStyle w:val="ab"/>
                <w:noProof/>
              </w:rPr>
              <w:t>3.1.2.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_Toc404445529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0" w:history="1">
            <w:r w:rsidR="00FE1236" w:rsidRPr="00723E29">
              <w:rPr>
                <w:rStyle w:val="ab"/>
                <w:noProof/>
              </w:rPr>
              <w:t>3.1.3.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拦截器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1" w:history="1">
            <w:r w:rsidR="00FE1236" w:rsidRPr="00723E29">
              <w:rPr>
                <w:rStyle w:val="ab"/>
                <w:noProof/>
              </w:rPr>
              <w:t>3.1.4.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标签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2" w:history="1">
            <w:r w:rsidR="00FE1236" w:rsidRPr="00723E29">
              <w:rPr>
                <w:rStyle w:val="ab"/>
                <w:noProof/>
              </w:rPr>
              <w:t>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Spring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3" w:history="1">
            <w:r w:rsidR="00FE1236" w:rsidRPr="00723E29">
              <w:rPr>
                <w:rStyle w:val="ab"/>
                <w:noProof/>
              </w:rPr>
              <w:t>3.2.1.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4" w:history="1">
            <w:r w:rsidR="00FE1236" w:rsidRPr="00723E29">
              <w:rPr>
                <w:rStyle w:val="ab"/>
                <w:noProof/>
              </w:rPr>
              <w:t>3.2.2.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5" w:history="1">
            <w:r w:rsidR="00FE1236" w:rsidRPr="00723E29">
              <w:rPr>
                <w:rStyle w:val="ab"/>
                <w:noProof/>
              </w:rPr>
              <w:t>3.2.3.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IoC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6" w:history="1">
            <w:r w:rsidR="00FE1236" w:rsidRPr="00723E29">
              <w:rPr>
                <w:rStyle w:val="ab"/>
                <w:noProof/>
              </w:rPr>
              <w:t>3.2.4.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AOP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7" w:history="1">
            <w:r w:rsidR="00FE1236" w:rsidRPr="00723E29">
              <w:rPr>
                <w:rStyle w:val="ab"/>
                <w:noProof/>
              </w:rPr>
              <w:t>3.2.5.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事务管理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8" w:history="1">
            <w:r w:rsidR="00FE1236" w:rsidRPr="00723E29">
              <w:rPr>
                <w:rStyle w:val="ab"/>
                <w:noProof/>
              </w:rPr>
              <w:t>3.2.6.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安全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39" w:history="1">
            <w:r w:rsidR="00FE1236" w:rsidRPr="00723E29">
              <w:rPr>
                <w:rStyle w:val="ab"/>
                <w:noProof/>
              </w:rPr>
              <w:t>3.3.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Hibernate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_Toc404445539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0" w:history="1">
            <w:r w:rsidR="00FE1236" w:rsidRPr="00723E29">
              <w:rPr>
                <w:rStyle w:val="ab"/>
                <w:noProof/>
              </w:rPr>
              <w:t>3.3.1.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1" w:history="1">
            <w:r w:rsidR="00FE1236" w:rsidRPr="00723E29">
              <w:rPr>
                <w:rStyle w:val="ab"/>
                <w:noProof/>
              </w:rPr>
              <w:t>3.3.2.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好处与不足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2" w:history="1">
            <w:r w:rsidR="00FE1236" w:rsidRPr="00723E29">
              <w:rPr>
                <w:rStyle w:val="ab"/>
                <w:noProof/>
              </w:rPr>
              <w:t>3.3.3.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ORM</w:t>
            </w:r>
            <w:r w:rsidR="00FE1236" w:rsidRPr="00723E29">
              <w:rPr>
                <w:rStyle w:val="ab"/>
                <w:rFonts w:hint="eastAsia"/>
                <w:noProof/>
              </w:rPr>
              <w:t>关系对象模型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3" w:history="1">
            <w:r w:rsidR="00FE1236" w:rsidRPr="00723E29">
              <w:rPr>
                <w:rStyle w:val="ab"/>
                <w:noProof/>
              </w:rPr>
              <w:t>3.3.4.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缓存管理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4" w:history="1">
            <w:r w:rsidR="00FE1236" w:rsidRPr="00723E29">
              <w:rPr>
                <w:rStyle w:val="ab"/>
                <w:noProof/>
              </w:rPr>
              <w:t>3.4.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系统集成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5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5" w:history="1">
            <w:r w:rsidR="00FE1236" w:rsidRPr="00723E29">
              <w:rPr>
                <w:rStyle w:val="ab"/>
                <w:noProof/>
              </w:rPr>
              <w:t>3.4.1.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MVC</w:t>
            </w:r>
            <w:r w:rsidR="00FE1236" w:rsidRPr="00723E29">
              <w:rPr>
                <w:rStyle w:val="ab"/>
                <w:rFonts w:hint="eastAsia"/>
                <w:noProof/>
              </w:rPr>
              <w:t>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6" w:history="1">
            <w:r w:rsidR="00FE1236" w:rsidRPr="00723E29">
              <w:rPr>
                <w:rStyle w:val="ab"/>
                <w:noProof/>
              </w:rPr>
              <w:t>3.4.2.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SSH2</w:t>
            </w:r>
            <w:r w:rsidR="00FE1236" w:rsidRPr="00723E29">
              <w:rPr>
                <w:rStyle w:val="ab"/>
                <w:rFonts w:hint="eastAsia"/>
                <w:noProof/>
              </w:rPr>
              <w:t>整合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7" w:history="1">
            <w:r w:rsidR="00FE1236" w:rsidRPr="00723E29">
              <w:rPr>
                <w:rStyle w:val="ab"/>
                <w:noProof/>
              </w:rPr>
              <w:t>3.5.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Web</w:t>
            </w:r>
            <w:r w:rsidR="00FE1236" w:rsidRPr="00723E29">
              <w:rPr>
                <w:rStyle w:val="ab"/>
                <w:rFonts w:hint="eastAsia"/>
                <w:noProof/>
              </w:rPr>
              <w:t>前端技术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8" w:history="1">
            <w:r w:rsidR="00FE1236" w:rsidRPr="00723E29">
              <w:rPr>
                <w:rStyle w:val="ab"/>
                <w:noProof/>
              </w:rPr>
              <w:t>3.5.1.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jQuery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49" w:history="1">
            <w:r w:rsidR="00FE1236" w:rsidRPr="00723E29">
              <w:rPr>
                <w:rStyle w:val="ab"/>
                <w:noProof/>
              </w:rPr>
              <w:t>3.5.2.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Ajax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_Toc404445549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0" w:history="1">
            <w:r w:rsidR="00FE1236" w:rsidRPr="00723E29">
              <w:rPr>
                <w:rStyle w:val="ab"/>
                <w:noProof/>
              </w:rPr>
              <w:t>3.5.3.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前端缓存技术</w:t>
            </w:r>
            <w:r w:rsidR="00FE1236" w:rsidRPr="00723E29">
              <w:rPr>
                <w:rStyle w:val="ab"/>
                <w:noProof/>
              </w:rPr>
              <w:t>Ehcache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1" w:history="1">
            <w:r w:rsidR="00FE1236" w:rsidRPr="00723E29">
              <w:rPr>
                <w:rStyle w:val="ab"/>
                <w:noProof/>
              </w:rPr>
              <w:t>3.6.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网络服务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2" w:history="1">
            <w:r w:rsidR="00FE1236" w:rsidRPr="00723E29">
              <w:rPr>
                <w:rStyle w:val="ab"/>
                <w:noProof/>
              </w:rPr>
              <w:t>3.6.1.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3" w:history="1">
            <w:r w:rsidR="00FE1236" w:rsidRPr="00723E29">
              <w:rPr>
                <w:rStyle w:val="ab"/>
                <w:noProof/>
              </w:rPr>
              <w:t>3.6.2.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RESTful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4" w:history="1">
            <w:r w:rsidR="00FE1236" w:rsidRPr="00723E29">
              <w:rPr>
                <w:rStyle w:val="ab"/>
                <w:noProof/>
              </w:rPr>
              <w:t>3.6.3.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JSON</w:t>
            </w:r>
            <w:r w:rsidR="00FE1236" w:rsidRPr="00723E29">
              <w:rPr>
                <w:rStyle w:val="ab"/>
                <w:rFonts w:hint="eastAsia"/>
                <w:noProof/>
              </w:rPr>
              <w:t>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5" w:history="1">
            <w:r w:rsidR="00FE1236" w:rsidRPr="00723E29">
              <w:rPr>
                <w:rStyle w:val="ab"/>
                <w:noProof/>
              </w:rPr>
              <w:t>3.6.4.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实现</w:t>
            </w:r>
            <w:r w:rsidR="00FE1236" w:rsidRPr="00723E29">
              <w:rPr>
                <w:rStyle w:val="ab"/>
                <w:noProof/>
              </w:rPr>
              <w:t>WebService</w:t>
            </w:r>
            <w:r w:rsidR="00FE1236" w:rsidRPr="00723E29">
              <w:rPr>
                <w:rStyle w:val="ab"/>
                <w:rFonts w:hint="eastAsia"/>
                <w:noProof/>
              </w:rPr>
              <w:t>的中间件介绍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6" w:history="1">
            <w:r w:rsidR="00FE1236" w:rsidRPr="00723E29">
              <w:rPr>
                <w:rStyle w:val="ab"/>
                <w:noProof/>
              </w:rPr>
              <w:t>3.7.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7" w:history="1">
            <w:r w:rsidR="00FE1236" w:rsidRPr="00723E29">
              <w:rPr>
                <w:rStyle w:val="ab"/>
                <w:noProof/>
              </w:rPr>
              <w:t>3.7.1.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8" w:history="1">
            <w:r w:rsidR="00FE1236" w:rsidRPr="00723E29">
              <w:rPr>
                <w:rStyle w:val="ab"/>
                <w:noProof/>
              </w:rPr>
              <w:t>3.7.2.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MySQL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59" w:history="1">
            <w:r w:rsidR="00FE1236" w:rsidRPr="00723E29">
              <w:rPr>
                <w:rStyle w:val="ab"/>
                <w:noProof/>
              </w:rPr>
              <w:t>3.8.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应用服务器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_Toc404445559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0" w:history="1">
            <w:r w:rsidR="00FE1236" w:rsidRPr="00723E29">
              <w:rPr>
                <w:rStyle w:val="ab"/>
                <w:noProof/>
              </w:rPr>
              <w:t>3.8.1.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https</w:t>
            </w:r>
            <w:r w:rsidR="00FE1236" w:rsidRPr="00723E29">
              <w:rPr>
                <w:rStyle w:val="ab"/>
                <w:rFonts w:hint="eastAsia"/>
                <w:noProof/>
              </w:rPr>
              <w:t>技术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1" w:history="1">
            <w:r w:rsidR="00FE1236" w:rsidRPr="00723E29">
              <w:rPr>
                <w:rStyle w:val="ab"/>
                <w:noProof/>
              </w:rPr>
              <w:t>3.8.2.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Tomcat Web</w:t>
            </w:r>
            <w:r w:rsidR="00FE1236" w:rsidRPr="00723E29">
              <w:rPr>
                <w:rStyle w:val="ab"/>
                <w:rFonts w:hint="eastAsia"/>
                <w:noProof/>
              </w:rPr>
              <w:t>容器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2" w:history="1">
            <w:r w:rsidR="00FE1236" w:rsidRPr="00723E29">
              <w:rPr>
                <w:rStyle w:val="ab"/>
                <w:noProof/>
              </w:rPr>
              <w:t>3.8.3.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Apache HTTP</w:t>
            </w:r>
            <w:r w:rsidR="00FE1236" w:rsidRPr="00723E29">
              <w:rPr>
                <w:rStyle w:val="ab"/>
                <w:rFonts w:hint="eastAsia"/>
                <w:noProof/>
              </w:rPr>
              <w:t>服务器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3" w:history="1">
            <w:r w:rsidR="00FE1236" w:rsidRPr="00723E29">
              <w:rPr>
                <w:rStyle w:val="ab"/>
                <w:noProof/>
              </w:rPr>
              <w:t>3.8.4.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双机负载平衡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4" w:history="1">
            <w:r w:rsidR="00FE1236" w:rsidRPr="00723E29">
              <w:rPr>
                <w:rStyle w:val="ab"/>
                <w:noProof/>
              </w:rPr>
              <w:t>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系统构建技术选型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5" w:history="1">
            <w:r w:rsidR="00FE1236" w:rsidRPr="00723E29">
              <w:rPr>
                <w:rStyle w:val="ab"/>
                <w:noProof/>
              </w:rPr>
              <w:t>4.1.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自动构建工具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6" w:history="1">
            <w:r w:rsidR="00FE1236" w:rsidRPr="00723E29">
              <w:rPr>
                <w:rStyle w:val="ab"/>
                <w:noProof/>
              </w:rPr>
              <w:t>4.1.1.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7" w:history="1">
            <w:r w:rsidR="00FE1236" w:rsidRPr="00723E29">
              <w:rPr>
                <w:rStyle w:val="ab"/>
                <w:noProof/>
              </w:rPr>
              <w:t>4.1.2.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Maven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8" w:history="1">
            <w:r w:rsidR="00FE1236" w:rsidRPr="00723E29">
              <w:rPr>
                <w:rStyle w:val="ab"/>
                <w:noProof/>
              </w:rPr>
              <w:t>4.2.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自动部署工具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69" w:history="1">
            <w:r w:rsidR="00FE1236" w:rsidRPr="00723E29">
              <w:rPr>
                <w:rStyle w:val="ab"/>
                <w:noProof/>
              </w:rPr>
              <w:t>4.2.1.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_Toc404445569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0" w:history="1">
            <w:r w:rsidR="00FE1236" w:rsidRPr="00723E29">
              <w:rPr>
                <w:rStyle w:val="ab"/>
                <w:noProof/>
              </w:rPr>
              <w:t>4.2.2.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Jenkins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6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1" w:history="1">
            <w:r w:rsidR="00FE1236" w:rsidRPr="00723E29">
              <w:rPr>
                <w:rStyle w:val="ab"/>
                <w:noProof/>
              </w:rPr>
              <w:t>4.3.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测试驱动开发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2" w:history="1">
            <w:r w:rsidR="00FE1236" w:rsidRPr="00723E29">
              <w:rPr>
                <w:rStyle w:val="ab"/>
                <w:noProof/>
              </w:rPr>
              <w:t>4.3.1.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概念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30"/>
            <w:tabs>
              <w:tab w:val="left" w:pos="126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3" w:history="1">
            <w:r w:rsidR="00FE1236" w:rsidRPr="00723E29">
              <w:rPr>
                <w:rStyle w:val="ab"/>
                <w:noProof/>
              </w:rPr>
              <w:t>4.3.2.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noProof/>
              </w:rPr>
              <w:t>TDD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4" w:history="1">
            <w:r w:rsidR="00FE1236" w:rsidRPr="00723E29">
              <w:rPr>
                <w:rStyle w:val="ab"/>
                <w:noProof/>
              </w:rPr>
              <w:t>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系统概要设计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_Toc404445574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5" w:history="1">
            <w:r w:rsidR="00FE1236" w:rsidRPr="00723E29">
              <w:rPr>
                <w:rStyle w:val="ab"/>
                <w:noProof/>
              </w:rPr>
              <w:t>5.1.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开发环境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_Toc404445575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6" w:history="1">
            <w:r w:rsidR="00FE1236" w:rsidRPr="00723E29">
              <w:rPr>
                <w:rStyle w:val="ab"/>
                <w:noProof/>
              </w:rPr>
              <w:t>5.2.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运行平台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_Toc404445576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7" w:history="1">
            <w:r w:rsidR="00FE1236" w:rsidRPr="00723E29">
              <w:rPr>
                <w:rStyle w:val="ab"/>
                <w:noProof/>
              </w:rPr>
              <w:t>5.3.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项目目录结构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_Toc404445577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8" w:history="1">
            <w:r w:rsidR="00FE1236" w:rsidRPr="00723E29">
              <w:rPr>
                <w:rStyle w:val="ab"/>
                <w:noProof/>
              </w:rPr>
              <w:t>5.4.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异常处理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_Toc404445578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79" w:history="1">
            <w:r w:rsidR="00FE1236" w:rsidRPr="00723E29">
              <w:rPr>
                <w:rStyle w:val="ab"/>
                <w:noProof/>
              </w:rPr>
              <w:t>5.5.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日志管理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_Toc404445579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0" w:history="1">
            <w:r w:rsidR="00FE1236" w:rsidRPr="00723E29">
              <w:rPr>
                <w:rStyle w:val="ab"/>
                <w:noProof/>
              </w:rPr>
              <w:t>6.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数据库建模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_Toc404445580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1" w:history="1">
            <w:r w:rsidR="00FE1236" w:rsidRPr="00723E29">
              <w:rPr>
                <w:rStyle w:val="ab"/>
                <w:noProof/>
              </w:rPr>
              <w:t>6.1.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</w:t>
            </w:r>
            <w:r w:rsidR="00FE1236" w:rsidRPr="00723E29">
              <w:rPr>
                <w:rStyle w:val="ab"/>
                <w:noProof/>
              </w:rPr>
              <w:t>E-R</w:t>
            </w:r>
            <w:r w:rsidR="00FE1236" w:rsidRPr="00723E29">
              <w:rPr>
                <w:rStyle w:val="ab"/>
                <w:rFonts w:hint="eastAsia"/>
                <w:noProof/>
              </w:rPr>
              <w:t>图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_Toc404445581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20"/>
            <w:tabs>
              <w:tab w:val="left" w:pos="8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2" w:history="1">
            <w:r w:rsidR="00FE1236" w:rsidRPr="00723E29">
              <w:rPr>
                <w:rStyle w:val="ab"/>
                <w:noProof/>
              </w:rPr>
              <w:t>6.2.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数据库表间关系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_Toc404445582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FE1236" w:rsidRDefault="00CB09D9">
          <w:pPr>
            <w:pStyle w:val="10"/>
            <w:tabs>
              <w:tab w:val="left" w:pos="440"/>
              <w:tab w:val="right" w:leader="dot" w:pos="8675"/>
            </w:tabs>
            <w:rPr>
              <w:rFonts w:cstheme="minorBidi"/>
              <w:noProof/>
              <w:kern w:val="2"/>
              <w:sz w:val="21"/>
              <w:lang w:eastAsia="zh-CN" w:bidi="ml-IN"/>
            </w:rPr>
          </w:pPr>
          <w:hyperlink w:anchor="_Toc404445583" w:history="1">
            <w:r w:rsidR="00FE1236" w:rsidRPr="00723E29">
              <w:rPr>
                <w:rStyle w:val="ab"/>
                <w:noProof/>
              </w:rPr>
              <w:t>7.</w:t>
            </w:r>
            <w:r w:rsidR="00FE1236">
              <w:rPr>
                <w:rFonts w:cstheme="minorBidi"/>
                <w:noProof/>
                <w:kern w:val="2"/>
                <w:sz w:val="21"/>
                <w:lang w:eastAsia="zh-CN" w:bidi="ml-IN"/>
              </w:rPr>
              <w:tab/>
            </w:r>
            <w:r w:rsidR="00FE1236" w:rsidRPr="00723E29">
              <w:rPr>
                <w:rStyle w:val="ab"/>
                <w:rFonts w:hint="eastAsia"/>
                <w:noProof/>
              </w:rPr>
              <w:t>附录</w:t>
            </w:r>
            <w:r w:rsidR="00FE1236">
              <w:rPr>
                <w:noProof/>
                <w:webHidden/>
              </w:rPr>
              <w:tab/>
            </w:r>
            <w:r w:rsidR="00FE1236">
              <w:rPr>
                <w:noProof/>
                <w:webHidden/>
              </w:rPr>
              <w:fldChar w:fldCharType="begin"/>
            </w:r>
            <w:r w:rsidR="00FE1236">
              <w:rPr>
                <w:noProof/>
                <w:webHidden/>
              </w:rPr>
              <w:instrText xml:space="preserve"> PAGEREF _Toc404445583 \h </w:instrText>
            </w:r>
            <w:r w:rsidR="00FE1236">
              <w:rPr>
                <w:noProof/>
                <w:webHidden/>
              </w:rPr>
            </w:r>
            <w:r w:rsidR="00FE1236">
              <w:rPr>
                <w:noProof/>
                <w:webHidden/>
              </w:rPr>
              <w:fldChar w:fldCharType="separate"/>
            </w:r>
            <w:r w:rsidR="00FE1236">
              <w:rPr>
                <w:noProof/>
                <w:webHidden/>
              </w:rPr>
              <w:t>7</w:t>
            </w:r>
            <w:r w:rsidR="00FE1236">
              <w:rPr>
                <w:noProof/>
                <w:webHidden/>
              </w:rPr>
              <w:fldChar w:fldCharType="end"/>
            </w:r>
          </w:hyperlink>
        </w:p>
        <w:p w:rsidR="00D838F2" w:rsidRPr="00DE3E4B" w:rsidRDefault="00D838F2">
          <w:pPr>
            <w:rPr>
              <w:rFonts w:asciiTheme="majorEastAsia" w:eastAsiaTheme="majorEastAsia" w:hAnsiTheme="majorEastAsia"/>
            </w:rPr>
          </w:pPr>
          <w:r w:rsidRPr="00DE3E4B">
            <w:rPr>
              <w:rFonts w:asciiTheme="majorEastAsia" w:eastAsiaTheme="majorEastAsia" w:hAnsiTheme="majorEastAsia"/>
              <w:b/>
              <w:bCs/>
              <w:noProof/>
            </w:rPr>
            <w:fldChar w:fldCharType="end"/>
          </w:r>
        </w:p>
      </w:sdtContent>
    </w:sdt>
    <w:p w:rsidR="00FA0A4F" w:rsidRPr="00DE3E4B" w:rsidRDefault="00FA0A4F">
      <w:pPr>
        <w:rPr>
          <w:rFonts w:asciiTheme="majorEastAsia" w:eastAsiaTheme="majorEastAsia" w:hAnsiTheme="majorEastAsia"/>
        </w:rPr>
      </w:pPr>
    </w:p>
    <w:p w:rsidR="005C0C25" w:rsidRPr="005C0C25" w:rsidRDefault="00FA0A4F" w:rsidP="004450AB">
      <w:pPr>
        <w:pStyle w:val="a1"/>
      </w:pPr>
      <w:r w:rsidRPr="00DE3E4B">
        <w:br w:type="page"/>
      </w:r>
      <w:bookmarkStart w:id="1" w:name="_Toc404445520"/>
      <w:r w:rsidR="005C0C25" w:rsidRPr="005C0C25">
        <w:rPr>
          <w:rFonts w:hint="eastAsia"/>
        </w:rPr>
        <w:t>文档介绍</w:t>
      </w:r>
      <w:bookmarkEnd w:id="1"/>
    </w:p>
    <w:p w:rsidR="005C0C25" w:rsidRPr="005C0C25" w:rsidRDefault="005C0C25" w:rsidP="00631ADC">
      <w:pPr>
        <w:pStyle w:val="a2"/>
      </w:pPr>
      <w:bookmarkStart w:id="2" w:name="_Toc404445521"/>
      <w:r w:rsidRPr="005C0C25">
        <w:rPr>
          <w:rFonts w:hint="eastAsia"/>
        </w:rPr>
        <w:t>文档目的</w:t>
      </w:r>
      <w:bookmarkEnd w:id="2"/>
    </w:p>
    <w:p w:rsidR="005C0C25" w:rsidRDefault="005C0C25" w:rsidP="00631ADC">
      <w:pPr>
        <w:pStyle w:val="a2"/>
      </w:pPr>
      <w:bookmarkStart w:id="3" w:name="_Toc404445522"/>
      <w:r w:rsidRPr="005C0C25">
        <w:rPr>
          <w:rFonts w:hint="eastAsia"/>
        </w:rPr>
        <w:t>文档范围</w:t>
      </w:r>
      <w:bookmarkEnd w:id="3"/>
    </w:p>
    <w:p w:rsidR="001174FB" w:rsidRDefault="001174FB" w:rsidP="00631ADC">
      <w:pPr>
        <w:pStyle w:val="a2"/>
      </w:pPr>
      <w:bookmarkStart w:id="4" w:name="_Toc404445523"/>
      <w:r w:rsidRPr="001174FB">
        <w:rPr>
          <w:rFonts w:hint="eastAsia"/>
        </w:rPr>
        <w:t>缩写词列表</w:t>
      </w:r>
      <w:bookmarkEnd w:id="4"/>
    </w:p>
    <w:p w:rsidR="001174FB" w:rsidRPr="005C0C25" w:rsidRDefault="001174FB" w:rsidP="00631ADC">
      <w:pPr>
        <w:pStyle w:val="a2"/>
      </w:pPr>
      <w:bookmarkStart w:id="5" w:name="_Toc404445524"/>
      <w:r w:rsidRPr="001174FB">
        <w:rPr>
          <w:rFonts w:hint="eastAsia"/>
        </w:rPr>
        <w:t>参考内容</w:t>
      </w:r>
      <w:bookmarkEnd w:id="5"/>
    </w:p>
    <w:p w:rsidR="00A529ED" w:rsidRDefault="00A529ED" w:rsidP="001174FB">
      <w:pPr>
        <w:pStyle w:val="a1"/>
      </w:pPr>
      <w:bookmarkStart w:id="6" w:name="_Toc404445525"/>
      <w:r>
        <w:rPr>
          <w:rFonts w:hint="eastAsia"/>
        </w:rPr>
        <w:t>系统</w:t>
      </w:r>
      <w:r>
        <w:t>范围</w:t>
      </w:r>
      <w:bookmarkEnd w:id="6"/>
    </w:p>
    <w:p w:rsidR="001453E9" w:rsidRPr="001453E9" w:rsidRDefault="001174FB" w:rsidP="001174FB">
      <w:pPr>
        <w:pStyle w:val="a1"/>
      </w:pPr>
      <w:bookmarkStart w:id="7" w:name="_Toc404445526"/>
      <w:r w:rsidRPr="001174FB">
        <w:rPr>
          <w:rFonts w:hint="eastAsia"/>
        </w:rPr>
        <w:t>系统实现技术选型</w:t>
      </w:r>
      <w:bookmarkStart w:id="8" w:name="_Toc404373831"/>
      <w:bookmarkStart w:id="9" w:name="_Toc404373924"/>
      <w:bookmarkStart w:id="10" w:name="_Toc404374017"/>
      <w:bookmarkStart w:id="11" w:name="_Toc404374123"/>
      <w:bookmarkStart w:id="12" w:name="_Toc404374224"/>
      <w:bookmarkStart w:id="13" w:name="_Toc404373832"/>
      <w:bookmarkStart w:id="14" w:name="_Toc404373925"/>
      <w:bookmarkStart w:id="15" w:name="_Toc404374018"/>
      <w:bookmarkStart w:id="16" w:name="_Toc404374124"/>
      <w:bookmarkStart w:id="17" w:name="_Toc4043742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5C0C25" w:rsidRPr="005C0C25" w:rsidRDefault="005C0C25" w:rsidP="00631ADC">
      <w:pPr>
        <w:pStyle w:val="a2"/>
      </w:pPr>
      <w:bookmarkStart w:id="18" w:name="_Toc404445527"/>
      <w:r w:rsidRPr="005C0C25">
        <w:t>Struts2</w:t>
      </w:r>
      <w:bookmarkEnd w:id="18"/>
    </w:p>
    <w:p w:rsidR="005C0C25" w:rsidRPr="005C0C25" w:rsidRDefault="005C0C25" w:rsidP="004450AB">
      <w:pPr>
        <w:pStyle w:val="a3"/>
      </w:pPr>
      <w:bookmarkStart w:id="19" w:name="_Toc404373834"/>
      <w:bookmarkStart w:id="20" w:name="_Toc404373927"/>
      <w:bookmarkStart w:id="21" w:name="_Toc404374020"/>
      <w:bookmarkStart w:id="22" w:name="_Toc404374126"/>
      <w:bookmarkStart w:id="23" w:name="_Toc404374227"/>
      <w:bookmarkStart w:id="24" w:name="_Toc404373835"/>
      <w:bookmarkStart w:id="25" w:name="_Toc404373928"/>
      <w:bookmarkStart w:id="26" w:name="_Toc404374021"/>
      <w:bookmarkStart w:id="27" w:name="_Toc404374127"/>
      <w:bookmarkStart w:id="28" w:name="_Toc404374228"/>
      <w:bookmarkStart w:id="29" w:name="_Toc404373836"/>
      <w:bookmarkStart w:id="30" w:name="_Toc404373929"/>
      <w:bookmarkStart w:id="31" w:name="_Toc404374022"/>
      <w:bookmarkStart w:id="32" w:name="_Toc404374128"/>
      <w:bookmarkStart w:id="33" w:name="_Toc404374229"/>
      <w:bookmarkStart w:id="34" w:name="_Toc40444552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r w:rsidRPr="005C0C25">
        <w:rPr>
          <w:rFonts w:hint="eastAsia"/>
        </w:rPr>
        <w:t>概述</w:t>
      </w:r>
      <w:bookmarkEnd w:id="34"/>
    </w:p>
    <w:p w:rsidR="005C0C25" w:rsidRPr="002764B2" w:rsidRDefault="005C0C25" w:rsidP="004450AB">
      <w:pPr>
        <w:pStyle w:val="a3"/>
      </w:pPr>
      <w:bookmarkStart w:id="35" w:name="_Toc404445529"/>
      <w:r w:rsidRPr="005C0C25">
        <w:rPr>
          <w:rFonts w:hint="eastAsia"/>
        </w:rPr>
        <w:t>好处与不足</w:t>
      </w:r>
      <w:bookmarkEnd w:id="35"/>
    </w:p>
    <w:p w:rsidR="005C0C25" w:rsidRPr="005C0C25" w:rsidRDefault="005C0C25" w:rsidP="004450AB">
      <w:pPr>
        <w:pStyle w:val="a3"/>
      </w:pPr>
      <w:bookmarkStart w:id="36" w:name="_Toc404445530"/>
      <w:r w:rsidRPr="005C0C25">
        <w:rPr>
          <w:rFonts w:hint="eastAsia"/>
        </w:rPr>
        <w:t>拦截器</w:t>
      </w:r>
      <w:bookmarkEnd w:id="36"/>
    </w:p>
    <w:p w:rsidR="005C0C25" w:rsidRPr="005C0C25" w:rsidRDefault="005C0C25" w:rsidP="004450AB">
      <w:pPr>
        <w:pStyle w:val="a3"/>
      </w:pPr>
      <w:bookmarkStart w:id="37" w:name="_Toc404445531"/>
      <w:r w:rsidRPr="005C0C25">
        <w:rPr>
          <w:rFonts w:hint="eastAsia"/>
        </w:rPr>
        <w:t>标签</w:t>
      </w:r>
      <w:bookmarkEnd w:id="37"/>
    </w:p>
    <w:p w:rsidR="005C0C25" w:rsidRPr="000E1225" w:rsidRDefault="005C0C25" w:rsidP="00631ADC">
      <w:pPr>
        <w:pStyle w:val="a2"/>
      </w:pPr>
      <w:bookmarkStart w:id="38" w:name="_Toc404445532"/>
      <w:r w:rsidRPr="000E1225">
        <w:t>Spring</w:t>
      </w:r>
      <w:bookmarkEnd w:id="38"/>
    </w:p>
    <w:p w:rsidR="005C0C25" w:rsidRPr="001453E9" w:rsidRDefault="005C0C25" w:rsidP="004450AB">
      <w:pPr>
        <w:pStyle w:val="a3"/>
      </w:pPr>
      <w:bookmarkStart w:id="39" w:name="_Toc404445533"/>
      <w:r w:rsidRPr="001453E9">
        <w:rPr>
          <w:rFonts w:hint="eastAsia"/>
        </w:rPr>
        <w:t>概述</w:t>
      </w:r>
      <w:bookmarkEnd w:id="39"/>
    </w:p>
    <w:p w:rsidR="005C0C25" w:rsidRPr="005C0C25" w:rsidRDefault="005C0C25" w:rsidP="004450AB">
      <w:pPr>
        <w:pStyle w:val="a3"/>
      </w:pPr>
      <w:bookmarkStart w:id="40" w:name="_Toc404445534"/>
      <w:r w:rsidRPr="005C0C25">
        <w:rPr>
          <w:rFonts w:hint="eastAsia"/>
        </w:rPr>
        <w:t>好处与不足</w:t>
      </w:r>
      <w:bookmarkEnd w:id="40"/>
    </w:p>
    <w:p w:rsidR="005C0C25" w:rsidRPr="005C0C25" w:rsidRDefault="005C0C25" w:rsidP="004450AB">
      <w:pPr>
        <w:pStyle w:val="a3"/>
      </w:pPr>
      <w:bookmarkStart w:id="41" w:name="_Toc404445535"/>
      <w:proofErr w:type="spellStart"/>
      <w:r w:rsidRPr="005C0C25">
        <w:t>IoC</w:t>
      </w:r>
      <w:bookmarkEnd w:id="41"/>
      <w:proofErr w:type="spellEnd"/>
    </w:p>
    <w:p w:rsidR="005C0C25" w:rsidRPr="005C0C25" w:rsidRDefault="005C0C25" w:rsidP="004450AB">
      <w:pPr>
        <w:pStyle w:val="a3"/>
      </w:pPr>
      <w:bookmarkStart w:id="42" w:name="_Toc404445536"/>
      <w:r w:rsidRPr="005C0C25">
        <w:t>AOP</w:t>
      </w:r>
      <w:bookmarkEnd w:id="42"/>
    </w:p>
    <w:p w:rsidR="005C0C25" w:rsidRPr="005C0C25" w:rsidRDefault="005C0C25" w:rsidP="004450AB">
      <w:pPr>
        <w:pStyle w:val="a3"/>
      </w:pPr>
      <w:bookmarkStart w:id="43" w:name="_Toc404445537"/>
      <w:r w:rsidRPr="005C0C25">
        <w:rPr>
          <w:rFonts w:hint="eastAsia"/>
        </w:rPr>
        <w:t>事务管理</w:t>
      </w:r>
      <w:bookmarkEnd w:id="43"/>
    </w:p>
    <w:p w:rsidR="005C0C25" w:rsidRPr="005C0C25" w:rsidRDefault="005C0C25" w:rsidP="004450AB">
      <w:pPr>
        <w:pStyle w:val="a3"/>
      </w:pPr>
      <w:bookmarkStart w:id="44" w:name="_Toc404445538"/>
      <w:r w:rsidRPr="005C0C25">
        <w:rPr>
          <w:rFonts w:hint="eastAsia"/>
        </w:rPr>
        <w:t>安全</w:t>
      </w:r>
      <w:bookmarkEnd w:id="44"/>
    </w:p>
    <w:p w:rsidR="003A20D8" w:rsidRPr="000E1225" w:rsidRDefault="005C0C25" w:rsidP="003A20D8">
      <w:pPr>
        <w:pStyle w:val="a2"/>
      </w:pPr>
      <w:bookmarkStart w:id="45" w:name="_Toc404445539"/>
      <w:r w:rsidRPr="005C0C25">
        <w:t>Hibernate</w:t>
      </w:r>
      <w:bookmarkEnd w:id="45"/>
    </w:p>
    <w:p w:rsidR="003A20D8" w:rsidRPr="001453E9" w:rsidRDefault="003A20D8" w:rsidP="003A20D8">
      <w:pPr>
        <w:pStyle w:val="a3"/>
      </w:pPr>
      <w:bookmarkStart w:id="46" w:name="_Toc404445540"/>
      <w:r w:rsidRPr="001453E9">
        <w:rPr>
          <w:rFonts w:hint="eastAsia"/>
        </w:rPr>
        <w:t>概述</w:t>
      </w:r>
      <w:bookmarkEnd w:id="46"/>
    </w:p>
    <w:p w:rsidR="003A20D8" w:rsidRPr="005C0C25" w:rsidRDefault="003A20D8" w:rsidP="003A20D8">
      <w:pPr>
        <w:pStyle w:val="a3"/>
      </w:pPr>
      <w:bookmarkStart w:id="47" w:name="_Toc404445541"/>
      <w:r w:rsidRPr="005C0C25">
        <w:rPr>
          <w:rFonts w:hint="eastAsia"/>
        </w:rPr>
        <w:t>好处与不足</w:t>
      </w:r>
      <w:bookmarkEnd w:id="47"/>
    </w:p>
    <w:p w:rsidR="005C0C25" w:rsidRPr="001453E9" w:rsidRDefault="005C0C25" w:rsidP="003A20D8">
      <w:pPr>
        <w:pStyle w:val="a3"/>
      </w:pPr>
      <w:bookmarkStart w:id="48" w:name="_Toc404445542"/>
      <w:r w:rsidRPr="001453E9">
        <w:rPr>
          <w:rFonts w:hint="eastAsia"/>
        </w:rPr>
        <w:t>ORM关系对象模型</w:t>
      </w:r>
      <w:bookmarkEnd w:id="48"/>
    </w:p>
    <w:p w:rsidR="005C0C25" w:rsidRPr="001453E9" w:rsidRDefault="005C0C25" w:rsidP="00FA21FD">
      <w:pPr>
        <w:pStyle w:val="a3"/>
      </w:pPr>
      <w:bookmarkStart w:id="49" w:name="_Toc404445543"/>
      <w:r w:rsidRPr="001453E9">
        <w:rPr>
          <w:rFonts w:hint="eastAsia"/>
        </w:rPr>
        <w:t>缓存管理</w:t>
      </w:r>
      <w:bookmarkEnd w:id="49"/>
    </w:p>
    <w:p w:rsidR="005C0C25" w:rsidRDefault="005514EC" w:rsidP="00631ADC">
      <w:pPr>
        <w:pStyle w:val="a2"/>
      </w:pPr>
      <w:bookmarkStart w:id="50" w:name="_Toc404445544"/>
      <w:r>
        <w:rPr>
          <w:rFonts w:hint="eastAsia"/>
        </w:rPr>
        <w:t>系统集成</w:t>
      </w:r>
      <w:bookmarkEnd w:id="50"/>
    </w:p>
    <w:p w:rsidR="005514EC" w:rsidRDefault="005514EC" w:rsidP="005514EC">
      <w:pPr>
        <w:pStyle w:val="a3"/>
      </w:pPr>
      <w:bookmarkStart w:id="51" w:name="_Toc404445545"/>
      <w:r>
        <w:rPr>
          <w:rFonts w:hint="eastAsia"/>
        </w:rPr>
        <w:t>MVC</w:t>
      </w:r>
      <w:r>
        <w:t>介绍</w:t>
      </w:r>
      <w:bookmarkEnd w:id="51"/>
    </w:p>
    <w:p w:rsidR="005514EC" w:rsidRPr="005C0C25" w:rsidRDefault="005514EC" w:rsidP="005514EC">
      <w:pPr>
        <w:pStyle w:val="a3"/>
      </w:pPr>
      <w:bookmarkStart w:id="52" w:name="_Toc404445546"/>
      <w:r w:rsidRPr="005C0C25">
        <w:rPr>
          <w:rFonts w:hint="eastAsia"/>
        </w:rPr>
        <w:t>SSH2整合</w:t>
      </w:r>
      <w:bookmarkEnd w:id="52"/>
    </w:p>
    <w:p w:rsidR="005C0C25" w:rsidRPr="005C0C25" w:rsidRDefault="005C0C25" w:rsidP="00631ADC">
      <w:pPr>
        <w:pStyle w:val="a2"/>
      </w:pPr>
      <w:bookmarkStart w:id="53" w:name="_Toc404445547"/>
      <w:r w:rsidRPr="005C0C25">
        <w:rPr>
          <w:rFonts w:hint="eastAsia"/>
        </w:rPr>
        <w:t>Web前端技术</w:t>
      </w:r>
      <w:bookmarkEnd w:id="53"/>
    </w:p>
    <w:p w:rsidR="005C0C25" w:rsidRPr="005C0C25" w:rsidRDefault="00D51551" w:rsidP="00FA21FD">
      <w:pPr>
        <w:pStyle w:val="a3"/>
      </w:pPr>
      <w:bookmarkStart w:id="54" w:name="_Toc404445548"/>
      <w:r>
        <w:t>j</w:t>
      </w:r>
      <w:r w:rsidR="005C0C25" w:rsidRPr="005C0C25">
        <w:rPr>
          <w:rFonts w:hint="eastAsia"/>
        </w:rPr>
        <w:t>Query技术</w:t>
      </w:r>
      <w:bookmarkEnd w:id="54"/>
    </w:p>
    <w:p w:rsidR="005C0C25" w:rsidRDefault="005C0C25" w:rsidP="00FA21FD">
      <w:pPr>
        <w:pStyle w:val="a3"/>
      </w:pPr>
      <w:bookmarkStart w:id="55" w:name="_Toc404445549"/>
      <w:r w:rsidRPr="005C0C25">
        <w:rPr>
          <w:rFonts w:hint="eastAsia"/>
        </w:rPr>
        <w:t>Ajax技术</w:t>
      </w:r>
      <w:bookmarkEnd w:id="55"/>
    </w:p>
    <w:p w:rsidR="00A529ED" w:rsidRPr="005C0C25" w:rsidRDefault="00A529ED" w:rsidP="00D861F5">
      <w:pPr>
        <w:pStyle w:val="a3"/>
      </w:pPr>
      <w:bookmarkStart w:id="56" w:name="_Toc404445550"/>
      <w:r>
        <w:rPr>
          <w:rFonts w:hint="eastAsia"/>
        </w:rPr>
        <w:t>前端</w:t>
      </w:r>
      <w:r>
        <w:t>缓存技术</w:t>
      </w:r>
      <w:proofErr w:type="spellStart"/>
      <w:r w:rsidR="00D861F5" w:rsidRPr="00D861F5">
        <w:t>Ehcache</w:t>
      </w:r>
      <w:bookmarkEnd w:id="56"/>
      <w:proofErr w:type="spellEnd"/>
    </w:p>
    <w:p w:rsidR="005C0C25" w:rsidRPr="005C0C25" w:rsidRDefault="003A20D8" w:rsidP="00631ADC">
      <w:pPr>
        <w:pStyle w:val="a2"/>
      </w:pPr>
      <w:bookmarkStart w:id="57" w:name="_Toc404445551"/>
      <w:r>
        <w:rPr>
          <w:rFonts w:hint="eastAsia"/>
        </w:rPr>
        <w:t>网络服务</w:t>
      </w:r>
      <w:bookmarkEnd w:id="57"/>
    </w:p>
    <w:p w:rsidR="005C0C25" w:rsidRPr="005C0C25" w:rsidRDefault="005C0C25" w:rsidP="00FA21FD">
      <w:pPr>
        <w:pStyle w:val="a3"/>
      </w:pPr>
      <w:bookmarkStart w:id="58" w:name="_Toc404445552"/>
      <w:r w:rsidRPr="005C0C25">
        <w:rPr>
          <w:rFonts w:hint="eastAsia"/>
        </w:rPr>
        <w:t>概念</w:t>
      </w:r>
      <w:bookmarkEnd w:id="58"/>
    </w:p>
    <w:p w:rsidR="005C0C25" w:rsidRDefault="005C0C25" w:rsidP="00FA21FD">
      <w:pPr>
        <w:pStyle w:val="a3"/>
      </w:pPr>
      <w:bookmarkStart w:id="59" w:name="_Toc404445553"/>
      <w:proofErr w:type="spellStart"/>
      <w:r w:rsidRPr="005C0C25">
        <w:t>REST</w:t>
      </w:r>
      <w:r w:rsidR="001174FB">
        <w:t>ful</w:t>
      </w:r>
      <w:bookmarkEnd w:id="59"/>
      <w:proofErr w:type="spellEnd"/>
    </w:p>
    <w:p w:rsidR="001174FB" w:rsidRDefault="001174FB" w:rsidP="00FA21FD">
      <w:pPr>
        <w:pStyle w:val="a3"/>
      </w:pPr>
      <w:bookmarkStart w:id="60" w:name="_Toc404445554"/>
      <w:r>
        <w:t>JSON</w:t>
      </w:r>
      <w:r>
        <w:rPr>
          <w:rFonts w:hint="eastAsia"/>
        </w:rPr>
        <w:t>介绍</w:t>
      </w:r>
      <w:bookmarkEnd w:id="60"/>
    </w:p>
    <w:p w:rsidR="001174FB" w:rsidRPr="005C0C25" w:rsidRDefault="001174FB" w:rsidP="00FA21FD">
      <w:pPr>
        <w:pStyle w:val="a3"/>
      </w:pPr>
      <w:bookmarkStart w:id="61" w:name="_Toc404445555"/>
      <w:r>
        <w:rPr>
          <w:rFonts w:hint="eastAsia"/>
        </w:rPr>
        <w:t>实现</w:t>
      </w:r>
      <w:proofErr w:type="spellStart"/>
      <w:r>
        <w:t>WebService</w:t>
      </w:r>
      <w:proofErr w:type="spellEnd"/>
      <w:r>
        <w:t>的中间件介绍</w:t>
      </w:r>
      <w:bookmarkEnd w:id="61"/>
    </w:p>
    <w:p w:rsidR="005C0C25" w:rsidRPr="005C0C25" w:rsidRDefault="005C0C25" w:rsidP="00631ADC">
      <w:pPr>
        <w:pStyle w:val="a2"/>
      </w:pPr>
      <w:bookmarkStart w:id="62" w:name="_Toc404445556"/>
      <w:r w:rsidRPr="005C0C25">
        <w:rPr>
          <w:rFonts w:hint="eastAsia"/>
        </w:rPr>
        <w:t>数据库技术</w:t>
      </w:r>
      <w:bookmarkEnd w:id="62"/>
    </w:p>
    <w:p w:rsidR="00A419B8" w:rsidRDefault="00A419B8" w:rsidP="00706097">
      <w:pPr>
        <w:pStyle w:val="a3"/>
      </w:pPr>
      <w:bookmarkStart w:id="63" w:name="_Toc404445557"/>
      <w:r>
        <w:rPr>
          <w:rFonts w:hint="eastAsia"/>
        </w:rPr>
        <w:t>概念</w:t>
      </w:r>
      <w:bookmarkEnd w:id="63"/>
    </w:p>
    <w:p w:rsidR="005C0C25" w:rsidRPr="005C0C25" w:rsidRDefault="005C0C25" w:rsidP="00706097">
      <w:pPr>
        <w:pStyle w:val="a3"/>
      </w:pPr>
      <w:bookmarkStart w:id="64" w:name="_Toc404445558"/>
      <w:r w:rsidRPr="005C0C25">
        <w:t>MySQL</w:t>
      </w:r>
      <w:bookmarkEnd w:id="64"/>
    </w:p>
    <w:p w:rsidR="005C0C25" w:rsidRPr="005C0C25" w:rsidRDefault="009B6F60" w:rsidP="00631ADC">
      <w:pPr>
        <w:pStyle w:val="a2"/>
      </w:pPr>
      <w:bookmarkStart w:id="65" w:name="_Toc404445559"/>
      <w:r>
        <w:rPr>
          <w:rFonts w:hint="eastAsia"/>
        </w:rPr>
        <w:t>应用服务器</w:t>
      </w:r>
      <w:bookmarkEnd w:id="65"/>
    </w:p>
    <w:p w:rsidR="005C0C25" w:rsidRDefault="008F7309" w:rsidP="00B454E0">
      <w:pPr>
        <w:pStyle w:val="a3"/>
      </w:pPr>
      <w:bookmarkStart w:id="66" w:name="_Toc404445560"/>
      <w:r>
        <w:rPr>
          <w:rFonts w:hint="eastAsia"/>
        </w:rPr>
        <w:t>https技术</w:t>
      </w:r>
      <w:bookmarkEnd w:id="66"/>
    </w:p>
    <w:p w:rsidR="00B454E0" w:rsidRDefault="005B265C" w:rsidP="00B454E0">
      <w:pPr>
        <w:pStyle w:val="a3"/>
      </w:pPr>
      <w:bookmarkStart w:id="67" w:name="_Toc404445562"/>
      <w:r>
        <w:rPr>
          <w:rFonts w:hint="eastAsia"/>
        </w:rPr>
        <w:t>Apache</w:t>
      </w:r>
      <w:r>
        <w:t xml:space="preserve"> HTTP服务器</w:t>
      </w:r>
      <w:bookmarkEnd w:id="67"/>
    </w:p>
    <w:p w:rsidR="00B454E0" w:rsidRDefault="00B454E0" w:rsidP="00B454E0">
      <w:pPr>
        <w:pStyle w:val="a3"/>
      </w:pPr>
      <w:bookmarkStart w:id="68" w:name="_Toc404445561"/>
      <w:r w:rsidRPr="005C0C25">
        <w:t>Tomcat</w:t>
      </w:r>
      <w:r>
        <w:t xml:space="preserve"> Web</w:t>
      </w:r>
      <w:r>
        <w:rPr>
          <w:rFonts w:hint="eastAsia"/>
        </w:rPr>
        <w:t>容器</w:t>
      </w:r>
      <w:bookmarkEnd w:id="68"/>
    </w:p>
    <w:p w:rsidR="005C0C25" w:rsidRDefault="00B454E0" w:rsidP="00D10F42">
      <w:pPr>
        <w:pStyle w:val="a3"/>
      </w:pPr>
      <w:r>
        <w:t xml:space="preserve">Tomcat </w:t>
      </w:r>
      <w:bookmarkStart w:id="69" w:name="_Toc404445563"/>
      <w:r w:rsidR="005B265C">
        <w:rPr>
          <w:rFonts w:hint="eastAsia"/>
        </w:rPr>
        <w:t>双机</w:t>
      </w:r>
      <w:r w:rsidR="005C0C25" w:rsidRPr="005C0C25">
        <w:rPr>
          <w:rFonts w:hint="eastAsia"/>
        </w:rPr>
        <w:t>负载平衡</w:t>
      </w:r>
      <w:bookmarkEnd w:id="69"/>
    </w:p>
    <w:p w:rsidR="0003212B" w:rsidRPr="001453E9" w:rsidRDefault="0003212B" w:rsidP="0003212B">
      <w:pPr>
        <w:pStyle w:val="a1"/>
      </w:pPr>
      <w:bookmarkStart w:id="70" w:name="_Toc404445564"/>
      <w:r w:rsidRPr="001174FB">
        <w:rPr>
          <w:rFonts w:hint="eastAsia"/>
        </w:rPr>
        <w:t>系统</w:t>
      </w:r>
      <w:r>
        <w:rPr>
          <w:rFonts w:hint="eastAsia"/>
        </w:rPr>
        <w:t>构建</w:t>
      </w:r>
      <w:r w:rsidRPr="001174FB">
        <w:rPr>
          <w:rFonts w:hint="eastAsia"/>
        </w:rPr>
        <w:t>技术选型</w:t>
      </w:r>
      <w:bookmarkEnd w:id="70"/>
    </w:p>
    <w:p w:rsidR="00A529ED" w:rsidRDefault="00E0566D" w:rsidP="00631ADC">
      <w:pPr>
        <w:pStyle w:val="a2"/>
      </w:pPr>
      <w:bookmarkStart w:id="71" w:name="_Toc404445565"/>
      <w:r>
        <w:rPr>
          <w:rFonts w:hint="eastAsia"/>
        </w:rPr>
        <w:t>自动</w:t>
      </w:r>
      <w:r>
        <w:t>构建工具</w:t>
      </w:r>
      <w:bookmarkEnd w:id="71"/>
    </w:p>
    <w:p w:rsidR="00A529ED" w:rsidRDefault="00A529ED" w:rsidP="00A529ED">
      <w:pPr>
        <w:pStyle w:val="a3"/>
      </w:pPr>
      <w:bookmarkStart w:id="72" w:name="_Toc404445566"/>
      <w:r>
        <w:rPr>
          <w:rFonts w:hint="eastAsia"/>
        </w:rPr>
        <w:t>概念</w:t>
      </w:r>
      <w:bookmarkEnd w:id="72"/>
    </w:p>
    <w:p w:rsidR="0003212B" w:rsidRDefault="00B26F9C" w:rsidP="00A529ED">
      <w:pPr>
        <w:pStyle w:val="a3"/>
      </w:pPr>
      <w:bookmarkStart w:id="73" w:name="_Toc404445567"/>
      <w:r>
        <w:rPr>
          <w:rFonts w:hint="eastAsia"/>
        </w:rPr>
        <w:t>Maven</w:t>
      </w:r>
      <w:bookmarkEnd w:id="73"/>
    </w:p>
    <w:p w:rsidR="00A529ED" w:rsidRDefault="00E0566D" w:rsidP="00631ADC">
      <w:pPr>
        <w:pStyle w:val="a2"/>
      </w:pPr>
      <w:bookmarkStart w:id="74" w:name="_Toc404445568"/>
      <w:r>
        <w:rPr>
          <w:rFonts w:hint="eastAsia"/>
        </w:rPr>
        <w:t>自动</w:t>
      </w:r>
      <w:r>
        <w:t>部署工具</w:t>
      </w:r>
      <w:bookmarkEnd w:id="74"/>
    </w:p>
    <w:p w:rsidR="00A529ED" w:rsidRDefault="00A529ED" w:rsidP="00A529ED">
      <w:pPr>
        <w:pStyle w:val="a3"/>
      </w:pPr>
      <w:bookmarkStart w:id="75" w:name="_Toc404445569"/>
      <w:r>
        <w:rPr>
          <w:rFonts w:hint="eastAsia"/>
        </w:rPr>
        <w:t>概念</w:t>
      </w:r>
      <w:bookmarkEnd w:id="75"/>
    </w:p>
    <w:p w:rsidR="00B26F9C" w:rsidRDefault="00E0566D" w:rsidP="00A529ED">
      <w:pPr>
        <w:pStyle w:val="a3"/>
      </w:pPr>
      <w:bookmarkStart w:id="76" w:name="_Toc404445570"/>
      <w:r w:rsidRPr="00E0566D">
        <w:t>Jenkins</w:t>
      </w:r>
      <w:bookmarkEnd w:id="76"/>
    </w:p>
    <w:p w:rsidR="00A529ED" w:rsidRDefault="0047691E" w:rsidP="00631ADC">
      <w:pPr>
        <w:pStyle w:val="a2"/>
      </w:pPr>
      <w:bookmarkStart w:id="77" w:name="_Toc404445571"/>
      <w:r>
        <w:rPr>
          <w:rFonts w:hint="eastAsia"/>
        </w:rPr>
        <w:t>测试驱动</w:t>
      </w:r>
      <w:r>
        <w:t>开发</w:t>
      </w:r>
      <w:bookmarkEnd w:id="77"/>
    </w:p>
    <w:p w:rsidR="00A529ED" w:rsidRDefault="00A529ED" w:rsidP="00A529ED">
      <w:pPr>
        <w:pStyle w:val="a3"/>
      </w:pPr>
      <w:bookmarkStart w:id="78" w:name="_Toc404445572"/>
      <w:r>
        <w:rPr>
          <w:rFonts w:hint="eastAsia"/>
        </w:rPr>
        <w:t>概念</w:t>
      </w:r>
      <w:bookmarkEnd w:id="78"/>
    </w:p>
    <w:p w:rsidR="0047691E" w:rsidRPr="005C0C25" w:rsidRDefault="0047691E" w:rsidP="00A529ED">
      <w:pPr>
        <w:pStyle w:val="a3"/>
      </w:pPr>
      <w:bookmarkStart w:id="79" w:name="_Toc404445573"/>
      <w:r>
        <w:t>TDD</w:t>
      </w:r>
      <w:bookmarkEnd w:id="79"/>
    </w:p>
    <w:p w:rsidR="005C0C25" w:rsidRPr="005C0C25" w:rsidRDefault="005C0C25" w:rsidP="00F51C64">
      <w:pPr>
        <w:pStyle w:val="a1"/>
      </w:pPr>
      <w:bookmarkStart w:id="80" w:name="_Toc404445574"/>
      <w:r w:rsidRPr="005C0C25">
        <w:rPr>
          <w:rFonts w:hint="eastAsia"/>
        </w:rPr>
        <w:t>系</w:t>
      </w:r>
      <w:r w:rsidR="00A529ED">
        <w:rPr>
          <w:rFonts w:hint="eastAsia"/>
        </w:rPr>
        <w:t>统概要</w:t>
      </w:r>
      <w:r w:rsidRPr="005C0C25">
        <w:rPr>
          <w:rFonts w:hint="eastAsia"/>
        </w:rPr>
        <w:t>设计</w:t>
      </w:r>
      <w:bookmarkEnd w:id="80"/>
    </w:p>
    <w:p w:rsidR="00A529ED" w:rsidRPr="005C0C25" w:rsidRDefault="00A529ED" w:rsidP="00256EF2">
      <w:pPr>
        <w:pStyle w:val="a2"/>
      </w:pPr>
      <w:bookmarkStart w:id="81" w:name="_Toc404445575"/>
      <w:r w:rsidRPr="005C0C25">
        <w:rPr>
          <w:rFonts w:hint="eastAsia"/>
        </w:rPr>
        <w:t>开发环境</w:t>
      </w:r>
      <w:bookmarkEnd w:id="81"/>
    </w:p>
    <w:p w:rsidR="00A529ED" w:rsidRPr="005C0C25" w:rsidRDefault="00A529ED" w:rsidP="00256EF2">
      <w:pPr>
        <w:pStyle w:val="a2"/>
      </w:pPr>
      <w:bookmarkStart w:id="82" w:name="_Toc404445576"/>
      <w:r w:rsidRPr="005C0C25">
        <w:rPr>
          <w:rFonts w:hint="eastAsia"/>
        </w:rPr>
        <w:t>运行平台</w:t>
      </w:r>
      <w:bookmarkEnd w:id="82"/>
    </w:p>
    <w:p w:rsidR="00A529ED" w:rsidRDefault="007A05D0" w:rsidP="00A529ED">
      <w:pPr>
        <w:pStyle w:val="a2"/>
      </w:pPr>
      <w:bookmarkStart w:id="83" w:name="_Toc404445577"/>
      <w:r>
        <w:rPr>
          <w:rFonts w:hint="eastAsia"/>
        </w:rPr>
        <w:t>项目</w:t>
      </w:r>
      <w:r w:rsidR="00A529ED" w:rsidRPr="005C0C25">
        <w:rPr>
          <w:rFonts w:hint="eastAsia"/>
        </w:rPr>
        <w:t>目录结构</w:t>
      </w:r>
      <w:bookmarkEnd w:id="83"/>
    </w:p>
    <w:p w:rsidR="00A529ED" w:rsidRDefault="00A529ED" w:rsidP="00A529ED">
      <w:pPr>
        <w:pStyle w:val="a2"/>
      </w:pPr>
      <w:bookmarkStart w:id="84" w:name="_Toc404445578"/>
      <w:r>
        <w:rPr>
          <w:rFonts w:hint="eastAsia"/>
        </w:rPr>
        <w:t>异常</w:t>
      </w:r>
      <w:r>
        <w:t>处理</w:t>
      </w:r>
      <w:bookmarkEnd w:id="84"/>
    </w:p>
    <w:p w:rsidR="005C0C25" w:rsidRPr="005C0C25" w:rsidRDefault="00A529ED" w:rsidP="00CF24D9">
      <w:pPr>
        <w:pStyle w:val="a2"/>
      </w:pPr>
      <w:bookmarkStart w:id="85" w:name="_Toc404445579"/>
      <w:r>
        <w:rPr>
          <w:rFonts w:hint="eastAsia"/>
        </w:rPr>
        <w:t>日志</w:t>
      </w:r>
      <w:r>
        <w:t>管理</w:t>
      </w:r>
      <w:bookmarkEnd w:id="85"/>
    </w:p>
    <w:p w:rsidR="005C0C25" w:rsidRPr="005C0C25" w:rsidRDefault="005C0C25" w:rsidP="00FA21FD">
      <w:pPr>
        <w:pStyle w:val="a1"/>
      </w:pPr>
      <w:bookmarkStart w:id="86" w:name="_Toc404445580"/>
      <w:r w:rsidRPr="005C0C25">
        <w:rPr>
          <w:rFonts w:hint="eastAsia"/>
        </w:rPr>
        <w:t>数据库</w:t>
      </w:r>
      <w:r w:rsidR="00631ADC">
        <w:rPr>
          <w:rFonts w:hint="eastAsia"/>
        </w:rPr>
        <w:t>建模</w:t>
      </w:r>
      <w:bookmarkEnd w:id="86"/>
    </w:p>
    <w:p w:rsidR="005C0C25" w:rsidRPr="005C0C25" w:rsidRDefault="009F5071" w:rsidP="009F5071">
      <w:pPr>
        <w:pStyle w:val="a2"/>
      </w:pPr>
      <w:bookmarkStart w:id="87" w:name="_Toc404445581"/>
      <w:r>
        <w:rPr>
          <w:rFonts w:hint="eastAsia"/>
        </w:rPr>
        <w:t>数据</w:t>
      </w:r>
      <w:r w:rsidR="005C0C25" w:rsidRPr="005C0C25">
        <w:rPr>
          <w:rFonts w:hint="eastAsia"/>
        </w:rPr>
        <w:t>库E-R图</w:t>
      </w:r>
      <w:bookmarkEnd w:id="87"/>
    </w:p>
    <w:p w:rsidR="005C0C25" w:rsidRPr="005C0C25" w:rsidRDefault="009F5071" w:rsidP="00A419B8">
      <w:pPr>
        <w:pStyle w:val="a2"/>
      </w:pPr>
      <w:bookmarkStart w:id="88" w:name="_Toc404445582"/>
      <w:r>
        <w:rPr>
          <w:rFonts w:hint="eastAsia"/>
        </w:rPr>
        <w:t>数据库</w:t>
      </w:r>
      <w:r w:rsidR="005C0C25" w:rsidRPr="005C0C25">
        <w:rPr>
          <w:rFonts w:hint="eastAsia"/>
        </w:rPr>
        <w:t>表间关系</w:t>
      </w:r>
      <w:bookmarkEnd w:id="88"/>
    </w:p>
    <w:p w:rsidR="00AC2F50" w:rsidRPr="00D51551" w:rsidRDefault="00A1103B" w:rsidP="00A1103B">
      <w:pPr>
        <w:pStyle w:val="a1"/>
      </w:pPr>
      <w:bookmarkStart w:id="89" w:name="_Toc404445583"/>
      <w:r>
        <w:rPr>
          <w:rFonts w:hint="eastAsia"/>
        </w:rPr>
        <w:t>附录</w:t>
      </w:r>
      <w:bookmarkEnd w:id="89"/>
    </w:p>
    <w:p w:rsidR="00515176" w:rsidRPr="00DE3E4B" w:rsidRDefault="00515176" w:rsidP="002764B2"/>
    <w:sectPr w:rsidR="00515176" w:rsidRPr="00DE3E4B" w:rsidSect="00F931EB">
      <w:headerReference w:type="default" r:id="rId9"/>
      <w:footerReference w:type="default" r:id="rId10"/>
      <w:pgSz w:w="12240" w:h="15840"/>
      <w:pgMar w:top="1440" w:right="1797" w:bottom="1440" w:left="175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9D9" w:rsidRDefault="00CB09D9" w:rsidP="00FA0A4F">
      <w:pPr>
        <w:spacing w:after="0" w:line="240" w:lineRule="auto"/>
      </w:pPr>
      <w:r>
        <w:separator/>
      </w:r>
    </w:p>
  </w:endnote>
  <w:endnote w:type="continuationSeparator" w:id="0">
    <w:p w:rsidR="00CB09D9" w:rsidRDefault="00CB09D9" w:rsidP="00FA0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7899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A0A4F" w:rsidRDefault="00FA0A4F">
        <w:pPr>
          <w:pStyle w:val="a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4E0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A0A4F" w:rsidRDefault="00FA0A4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9D9" w:rsidRDefault="00CB09D9" w:rsidP="00FA0A4F">
      <w:pPr>
        <w:spacing w:after="0" w:line="240" w:lineRule="auto"/>
      </w:pPr>
      <w:r>
        <w:separator/>
      </w:r>
    </w:p>
  </w:footnote>
  <w:footnote w:type="continuationSeparator" w:id="0">
    <w:p w:rsidR="00CB09D9" w:rsidRDefault="00CB09D9" w:rsidP="00FA0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A4F" w:rsidRDefault="00FA0A4F">
    <w:pPr>
      <w:pStyle w:val="a9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FA0A4F" w:rsidRDefault="00B62D17">
                              <w:pPr>
                                <w:spacing w:after="0" w:line="240" w:lineRule="auto"/>
                              </w:pPr>
                              <w:r>
                                <w:t>餐厅订单系统</w:t>
                              </w:r>
                              <w:r>
                                <w:t>-</w:t>
                              </w:r>
                              <w:r>
                                <w:t>系统架构设计文档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FA0A4F" w:rsidRDefault="00B62D17">
                        <w:pPr>
                          <w:spacing w:after="0" w:line="240" w:lineRule="auto"/>
                        </w:pPr>
                        <w:r>
                          <w:t>餐厅订单系统</w:t>
                        </w:r>
                        <w:r>
                          <w:t>-</w:t>
                        </w:r>
                        <w:r>
                          <w:t>系统架构设计文档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FA0A4F" w:rsidRDefault="00FA0A4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B454E0" w:rsidRPr="00B454E0">
                            <w:rPr>
                              <w:noProof/>
                              <w:color w:val="FFFFFF" w:themeColor="background1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FA0A4F" w:rsidRDefault="00FA0A4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B454E0" w:rsidRPr="00B454E0">
                      <w:rPr>
                        <w:noProof/>
                        <w:color w:val="FFFFFF" w:themeColor="background1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779F"/>
    <w:multiLevelType w:val="hybridMultilevel"/>
    <w:tmpl w:val="84F4163A"/>
    <w:lvl w:ilvl="0" w:tplc="131C9C68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DA75031"/>
    <w:multiLevelType w:val="multilevel"/>
    <w:tmpl w:val="4C7470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2206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evel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L3"/>
      <w:lvlText w:val="%1.%2."/>
      <w:lvlJc w:val="left"/>
      <w:pPr>
        <w:ind w:left="792" w:hanging="432"/>
      </w:pPr>
    </w:lvl>
    <w:lvl w:ilvl="2">
      <w:start w:val="1"/>
      <w:numFmt w:val="decimal"/>
      <w:pStyle w:val="311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105DE2"/>
    <w:multiLevelType w:val="multilevel"/>
    <w:tmpl w:val="26501B28"/>
    <w:lvl w:ilvl="0">
      <w:start w:val="1"/>
      <w:numFmt w:val="decimal"/>
      <w:pStyle w:val="a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a2"/>
      <w:lvlText w:val="%1.%2."/>
      <w:lvlJc w:val="left"/>
      <w:pPr>
        <w:ind w:left="792" w:hanging="432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3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5">
    <w:nsid w:val="79D94A83"/>
    <w:multiLevelType w:val="multilevel"/>
    <w:tmpl w:val="BF20C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attachedTemplate r:id="rId1"/>
  <w:defaultTabStop w:val="14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E0"/>
    <w:rsid w:val="0003212B"/>
    <w:rsid w:val="00045F37"/>
    <w:rsid w:val="000B6D9F"/>
    <w:rsid w:val="000E1225"/>
    <w:rsid w:val="001174FB"/>
    <w:rsid w:val="001375AA"/>
    <w:rsid w:val="001453E9"/>
    <w:rsid w:val="00157329"/>
    <w:rsid w:val="0016794A"/>
    <w:rsid w:val="001B2A94"/>
    <w:rsid w:val="001F18E9"/>
    <w:rsid w:val="00256EF2"/>
    <w:rsid w:val="002764B2"/>
    <w:rsid w:val="00314AB3"/>
    <w:rsid w:val="003A20D8"/>
    <w:rsid w:val="003C26AC"/>
    <w:rsid w:val="003C478E"/>
    <w:rsid w:val="003D3C26"/>
    <w:rsid w:val="003E2705"/>
    <w:rsid w:val="00414632"/>
    <w:rsid w:val="004450AB"/>
    <w:rsid w:val="0047691E"/>
    <w:rsid w:val="004A66BF"/>
    <w:rsid w:val="004E5037"/>
    <w:rsid w:val="004E70D3"/>
    <w:rsid w:val="00503E4D"/>
    <w:rsid w:val="00515176"/>
    <w:rsid w:val="005514EC"/>
    <w:rsid w:val="005B265C"/>
    <w:rsid w:val="005C0C25"/>
    <w:rsid w:val="00614F4D"/>
    <w:rsid w:val="00631ADC"/>
    <w:rsid w:val="006B2CF6"/>
    <w:rsid w:val="007104C2"/>
    <w:rsid w:val="00721A92"/>
    <w:rsid w:val="00754907"/>
    <w:rsid w:val="007A05D0"/>
    <w:rsid w:val="007E1036"/>
    <w:rsid w:val="008145EF"/>
    <w:rsid w:val="00864BB9"/>
    <w:rsid w:val="008B1030"/>
    <w:rsid w:val="008D4110"/>
    <w:rsid w:val="008F7309"/>
    <w:rsid w:val="008F7704"/>
    <w:rsid w:val="009B6F60"/>
    <w:rsid w:val="009E44EC"/>
    <w:rsid w:val="009F2EAD"/>
    <w:rsid w:val="009F5071"/>
    <w:rsid w:val="00A1103B"/>
    <w:rsid w:val="00A419B8"/>
    <w:rsid w:val="00A529ED"/>
    <w:rsid w:val="00A809A6"/>
    <w:rsid w:val="00A85AE9"/>
    <w:rsid w:val="00A85F7B"/>
    <w:rsid w:val="00AC2F50"/>
    <w:rsid w:val="00AD2ED3"/>
    <w:rsid w:val="00AF0EBD"/>
    <w:rsid w:val="00AF53B7"/>
    <w:rsid w:val="00B1185C"/>
    <w:rsid w:val="00B26F9C"/>
    <w:rsid w:val="00B454E0"/>
    <w:rsid w:val="00B62D17"/>
    <w:rsid w:val="00B71904"/>
    <w:rsid w:val="00B92F8B"/>
    <w:rsid w:val="00BE752A"/>
    <w:rsid w:val="00C47871"/>
    <w:rsid w:val="00C50840"/>
    <w:rsid w:val="00C765D5"/>
    <w:rsid w:val="00C800B7"/>
    <w:rsid w:val="00C8670C"/>
    <w:rsid w:val="00C90B1A"/>
    <w:rsid w:val="00CB09D9"/>
    <w:rsid w:val="00CC5BE7"/>
    <w:rsid w:val="00CD7260"/>
    <w:rsid w:val="00CE0767"/>
    <w:rsid w:val="00CE3858"/>
    <w:rsid w:val="00CF72CE"/>
    <w:rsid w:val="00D05F32"/>
    <w:rsid w:val="00D353D8"/>
    <w:rsid w:val="00D51551"/>
    <w:rsid w:val="00D769AA"/>
    <w:rsid w:val="00D838F2"/>
    <w:rsid w:val="00D861F5"/>
    <w:rsid w:val="00DC2168"/>
    <w:rsid w:val="00DE3E4B"/>
    <w:rsid w:val="00DF7041"/>
    <w:rsid w:val="00E04F19"/>
    <w:rsid w:val="00E0566D"/>
    <w:rsid w:val="00E327D4"/>
    <w:rsid w:val="00E83437"/>
    <w:rsid w:val="00E92CCB"/>
    <w:rsid w:val="00F17CE0"/>
    <w:rsid w:val="00F931EB"/>
    <w:rsid w:val="00FA0A4F"/>
    <w:rsid w:val="00FA21FD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69D63C-BE86-497C-B27E-04E8F7A21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0AB"/>
  </w:style>
  <w:style w:type="paragraph" w:styleId="1">
    <w:name w:val="heading 1"/>
    <w:basedOn w:val="a"/>
    <w:next w:val="a"/>
    <w:link w:val="1Char"/>
    <w:uiPriority w:val="9"/>
    <w:qFormat/>
    <w:rsid w:val="00E04F19"/>
    <w:pPr>
      <w:keepNext/>
      <w:keepLines/>
      <w:numPr>
        <w:numId w:val="1"/>
      </w:numPr>
      <w:spacing w:before="240" w:after="0"/>
      <w:outlineLvl w:val="0"/>
    </w:pPr>
    <w:rPr>
      <w:rFonts w:asciiTheme="majorEastAsia" w:eastAsiaTheme="majorEastAsia" w:hAnsiTheme="majorEastAsia" w:cstheme="majorBidi"/>
      <w:sz w:val="32"/>
      <w:szCs w:val="32"/>
    </w:rPr>
  </w:style>
  <w:style w:type="paragraph" w:styleId="2">
    <w:name w:val="heading 2"/>
    <w:basedOn w:val="Level1"/>
    <w:next w:val="a"/>
    <w:link w:val="2Char"/>
    <w:uiPriority w:val="9"/>
    <w:unhideWhenUsed/>
    <w:qFormat/>
    <w:rsid w:val="00E04F19"/>
    <w:pPr>
      <w:keepNext/>
      <w:keepLines/>
      <w:numPr>
        <w:numId w:val="4"/>
      </w:numPr>
      <w:spacing w:before="100" w:beforeAutospacing="1" w:after="0"/>
      <w:contextualSpacing w:val="0"/>
      <w:mirrorIndents/>
      <w:outlineLvl w:val="1"/>
    </w:pPr>
    <w:rPr>
      <w:rFonts w:asciiTheme="majorEastAsia" w:eastAsiaTheme="majorEastAsia" w:hAnsiTheme="majorEastAsia" w:cstheme="majorBidi"/>
      <w:sz w:val="26"/>
      <w:szCs w:val="26"/>
    </w:rPr>
  </w:style>
  <w:style w:type="paragraph" w:styleId="3">
    <w:name w:val="heading 3"/>
    <w:basedOn w:val="L3"/>
    <w:next w:val="a"/>
    <w:link w:val="3Char"/>
    <w:uiPriority w:val="9"/>
    <w:unhideWhenUsed/>
    <w:qFormat/>
    <w:rsid w:val="00157329"/>
    <w:pPr>
      <w:keepNext/>
      <w:keepLines/>
      <w:numPr>
        <w:ilvl w:val="2"/>
        <w:numId w:val="5"/>
      </w:numPr>
      <w:adjustRightInd w:val="0"/>
      <w:spacing w:before="40" w:after="0"/>
      <w:ind w:left="2149" w:hanging="505"/>
      <w:contextualSpacing w:val="0"/>
      <w:outlineLvl w:val="2"/>
    </w:pPr>
    <w:rPr>
      <w:rFonts w:asciiTheme="majorEastAsia" w:eastAsiaTheme="majorEastAsia" w:hAnsiTheme="majorEastAsia" w:cstheme="majorBidi"/>
      <w:sz w:val="24"/>
      <w:szCs w:val="24"/>
    </w:rPr>
  </w:style>
  <w:style w:type="paragraph" w:styleId="4">
    <w:name w:val="heading 4"/>
    <w:basedOn w:val="311"/>
    <w:next w:val="a"/>
    <w:link w:val="4Char"/>
    <w:uiPriority w:val="9"/>
    <w:semiHidden/>
    <w:unhideWhenUsed/>
    <w:qFormat/>
    <w:rsid w:val="007104C2"/>
    <w:pPr>
      <w:keepNext/>
      <w:keepLines/>
      <w:numPr>
        <w:ilvl w:val="0"/>
        <w:numId w:val="0"/>
      </w:numPr>
      <w:spacing w:before="40" w:after="0"/>
      <w:contextualSpacing w:val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6"/>
    <w:uiPriority w:val="1"/>
    <w:rsid w:val="00721A92"/>
  </w:style>
  <w:style w:type="table" w:styleId="a7">
    <w:name w:val="Table Grid"/>
    <w:basedOn w:val="a4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E04F19"/>
    <w:rPr>
      <w:rFonts w:asciiTheme="majorEastAsia" w:eastAsiaTheme="majorEastAsia" w:hAnsiTheme="majorEastAsia" w:cstheme="majorBidi"/>
      <w:sz w:val="32"/>
      <w:szCs w:val="32"/>
    </w:rPr>
  </w:style>
  <w:style w:type="paragraph" w:styleId="a8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9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9"/>
    <w:uiPriority w:val="99"/>
    <w:rsid w:val="00FA0A4F"/>
  </w:style>
  <w:style w:type="paragraph" w:styleId="aa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a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b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E04F19"/>
    <w:rPr>
      <w:rFonts w:asciiTheme="majorEastAsia" w:eastAsiaTheme="majorEastAsia" w:hAnsiTheme="majorEastAsia" w:cstheme="majorBidi"/>
      <w:sz w:val="26"/>
      <w:szCs w:val="26"/>
    </w:rPr>
  </w:style>
  <w:style w:type="paragraph" w:customStyle="1" w:styleId="Level1">
    <w:name w:val="Level1"/>
    <w:basedOn w:val="a8"/>
    <w:link w:val="Level1Char"/>
    <w:rsid w:val="00E327D4"/>
    <w:pPr>
      <w:numPr>
        <w:ilvl w:val="1"/>
        <w:numId w:val="2"/>
      </w:numPr>
    </w:pPr>
  </w:style>
  <w:style w:type="paragraph" w:customStyle="1" w:styleId="L3">
    <w:name w:val="L3"/>
    <w:basedOn w:val="a8"/>
    <w:link w:val="L3Char"/>
    <w:rsid w:val="007104C2"/>
    <w:pPr>
      <w:numPr>
        <w:ilvl w:val="1"/>
        <w:numId w:val="3"/>
      </w:numPr>
    </w:pPr>
  </w:style>
  <w:style w:type="character" w:customStyle="1" w:styleId="Char0">
    <w:name w:val="列出段落 Char"/>
    <w:basedOn w:val="a0"/>
    <w:link w:val="a8"/>
    <w:uiPriority w:val="34"/>
    <w:rsid w:val="00E327D4"/>
  </w:style>
  <w:style w:type="character" w:customStyle="1" w:styleId="Level1Char">
    <w:name w:val="Level1 Char"/>
    <w:basedOn w:val="Char0"/>
    <w:link w:val="Level1"/>
    <w:rsid w:val="00E327D4"/>
  </w:style>
  <w:style w:type="character" w:customStyle="1" w:styleId="3Char">
    <w:name w:val="标题 3 Char"/>
    <w:basedOn w:val="a0"/>
    <w:link w:val="3"/>
    <w:uiPriority w:val="9"/>
    <w:rsid w:val="00157329"/>
    <w:rPr>
      <w:rFonts w:asciiTheme="majorEastAsia" w:eastAsiaTheme="majorEastAsia" w:hAnsiTheme="majorEastAsia" w:cstheme="majorBidi"/>
      <w:sz w:val="24"/>
      <w:szCs w:val="24"/>
    </w:rPr>
  </w:style>
  <w:style w:type="character" w:customStyle="1" w:styleId="L3Char">
    <w:name w:val="L3 Char"/>
    <w:basedOn w:val="Char0"/>
    <w:link w:val="L3"/>
    <w:rsid w:val="007104C2"/>
  </w:style>
  <w:style w:type="paragraph" w:customStyle="1" w:styleId="311">
    <w:name w:val="3.1.1"/>
    <w:basedOn w:val="a8"/>
    <w:link w:val="311Char"/>
    <w:rsid w:val="007104C2"/>
    <w:pPr>
      <w:numPr>
        <w:ilvl w:val="2"/>
        <w:numId w:val="3"/>
      </w:numPr>
    </w:p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11Char">
    <w:name w:val="3.1.1 Char"/>
    <w:basedOn w:val="Char0"/>
    <w:link w:val="311"/>
    <w:rsid w:val="007104C2"/>
  </w:style>
  <w:style w:type="paragraph" w:styleId="ac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c"/>
    <w:uiPriority w:val="99"/>
    <w:semiHidden/>
    <w:rsid w:val="00754907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754907"/>
    <w:rPr>
      <w:vertAlign w:val="superscript"/>
    </w:rPr>
  </w:style>
  <w:style w:type="paragraph" w:customStyle="1" w:styleId="a1">
    <w:name w:val="a1"/>
    <w:basedOn w:val="1"/>
    <w:link w:val="a1Char"/>
    <w:qFormat/>
    <w:rsid w:val="004450AB"/>
    <w:pPr>
      <w:numPr>
        <w:numId w:val="6"/>
      </w:numPr>
    </w:pPr>
    <w:rPr>
      <w:sz w:val="48"/>
    </w:rPr>
  </w:style>
  <w:style w:type="paragraph" w:customStyle="1" w:styleId="a2">
    <w:name w:val="a2"/>
    <w:basedOn w:val="2"/>
    <w:link w:val="a2Char"/>
    <w:autoRedefine/>
    <w:qFormat/>
    <w:rsid w:val="00631ADC"/>
    <w:pPr>
      <w:numPr>
        <w:numId w:val="6"/>
      </w:numPr>
      <w:ind w:left="924" w:hanging="567"/>
    </w:pPr>
    <w:rPr>
      <w:sz w:val="36"/>
    </w:rPr>
  </w:style>
  <w:style w:type="paragraph" w:styleId="ae">
    <w:name w:val="Title"/>
    <w:basedOn w:val="a"/>
    <w:next w:val="a"/>
    <w:link w:val="Char4"/>
    <w:uiPriority w:val="10"/>
    <w:qFormat/>
    <w:rsid w:val="004450A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e"/>
    <w:uiPriority w:val="10"/>
    <w:rsid w:val="004450AB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a3">
    <w:name w:val="a3"/>
    <w:basedOn w:val="3"/>
    <w:qFormat/>
    <w:rsid w:val="004450AB"/>
    <w:pPr>
      <w:numPr>
        <w:numId w:val="6"/>
      </w:numPr>
    </w:pPr>
    <w:rPr>
      <w:sz w:val="30"/>
    </w:rPr>
  </w:style>
  <w:style w:type="character" w:customStyle="1" w:styleId="a1Char">
    <w:name w:val="a1 Char"/>
    <w:basedOn w:val="1Char"/>
    <w:link w:val="a1"/>
    <w:rsid w:val="004450AB"/>
    <w:rPr>
      <w:rFonts w:asciiTheme="majorEastAsia" w:eastAsiaTheme="majorEastAsia" w:hAnsiTheme="majorEastAsia" w:cstheme="majorBidi"/>
      <w:sz w:val="48"/>
      <w:szCs w:val="32"/>
    </w:rPr>
  </w:style>
  <w:style w:type="character" w:customStyle="1" w:styleId="a2Char">
    <w:name w:val="a2 Char"/>
    <w:basedOn w:val="a1Char"/>
    <w:link w:val="a2"/>
    <w:rsid w:val="00631ADC"/>
    <w:rPr>
      <w:rFonts w:asciiTheme="majorEastAsia" w:eastAsiaTheme="majorEastAsia" w:hAnsiTheme="majorEastAsia" w:cstheme="majorBidi"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DC1FD-FF05-4593-9953-2736873B2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235</TotalTime>
  <Pages>1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餐厅订单系统-系统设计文档</vt:lpstr>
    </vt:vector>
  </TitlesOfParts>
  <Company/>
  <LinksUpToDate>false</LinksUpToDate>
  <CharactersWithSpaces>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餐厅订单系统-系统架构设计文档</dc:title>
  <dc:subject/>
  <dc:creator>Su-Fang Nie</dc:creator>
  <cp:keywords/>
  <dc:description/>
  <cp:lastModifiedBy>Xu, Lin (XuLin,ES-Apps-GD-China-WH)</cp:lastModifiedBy>
  <cp:revision>55</cp:revision>
  <dcterms:created xsi:type="dcterms:W3CDTF">2014-11-19T12:34:00Z</dcterms:created>
  <dcterms:modified xsi:type="dcterms:W3CDTF">2014-11-22T11:36:00Z</dcterms:modified>
</cp:coreProperties>
</file>